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051" w:rsidRDefault="000A75FD" w:rsidP="000A75FD">
      <w:pPr>
        <w:pStyle w:val="ListParagraph"/>
        <w:numPr>
          <w:ilvl w:val="0"/>
          <w:numId w:val="3"/>
        </w:numPr>
      </w:pPr>
      <w:r>
        <w:t>For “Q3 charge”, use</w:t>
      </w:r>
    </w:p>
    <w:p w:rsidR="000A75FD" w:rsidRDefault="000A75FD" w:rsidP="000A75FD">
      <w:pPr>
        <w:ind w:left="720"/>
      </w:pPr>
      <w:r>
        <w:t>[Term]</w:t>
      </w:r>
    </w:p>
    <w:p w:rsidR="000A75FD" w:rsidRDefault="000A75FD" w:rsidP="000A75FD">
      <w:pPr>
        <w:ind w:left="720"/>
      </w:pPr>
      <w:proofErr w:type="gramStart"/>
      <w:r>
        <w:t>id</w:t>
      </w:r>
      <w:proofErr w:type="gramEnd"/>
      <w:r>
        <w:t>: MS:1000041</w:t>
      </w:r>
    </w:p>
    <w:p w:rsidR="000A75FD" w:rsidRDefault="000A75FD" w:rsidP="000A75FD">
      <w:pPr>
        <w:ind w:left="720"/>
      </w:pPr>
      <w:proofErr w:type="gramStart"/>
      <w:r w:rsidRPr="00E93F29">
        <w:rPr>
          <w:highlight w:val="yellow"/>
        </w:rPr>
        <w:t>name</w:t>
      </w:r>
      <w:proofErr w:type="gramEnd"/>
      <w:r w:rsidRPr="00E93F29">
        <w:rPr>
          <w:highlight w:val="yellow"/>
        </w:rPr>
        <w:t>: charge state</w:t>
      </w:r>
    </w:p>
    <w:p w:rsidR="000A75FD" w:rsidRDefault="000A75FD" w:rsidP="000A75FD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>: "The charge state of the ion, single or multiple and positive or negatively charged." [PSI</w:t>
      </w:r>
      <w:proofErr w:type="gramStart"/>
      <w:r>
        <w:t>:MS</w:t>
      </w:r>
      <w:proofErr w:type="gramEnd"/>
      <w:r>
        <w:t>]</w:t>
      </w:r>
    </w:p>
    <w:p w:rsidR="000A75FD" w:rsidRDefault="000A75FD" w:rsidP="000A75FD">
      <w:pPr>
        <w:ind w:left="720"/>
      </w:pPr>
      <w:proofErr w:type="gramStart"/>
      <w:r>
        <w:t>synonym</w:t>
      </w:r>
      <w:proofErr w:type="gramEnd"/>
      <w:r>
        <w:t>: "z" EXACT []</w:t>
      </w:r>
    </w:p>
    <w:p w:rsidR="000A75FD" w:rsidRDefault="000A75FD" w:rsidP="000A75FD">
      <w:pPr>
        <w:ind w:left="720"/>
      </w:pPr>
      <w:proofErr w:type="spellStart"/>
      <w:proofErr w:type="gramStart"/>
      <w:r>
        <w:t>xref</w:t>
      </w:r>
      <w:proofErr w:type="spellEnd"/>
      <w:proofErr w:type="gramEnd"/>
      <w:r>
        <w:t xml:space="preserve">: </w:t>
      </w:r>
      <w:proofErr w:type="spellStart"/>
      <w:r>
        <w:t>value-type:xsd</w:t>
      </w:r>
      <w:proofErr w:type="spellEnd"/>
      <w:r>
        <w:t>\:</w:t>
      </w:r>
      <w:proofErr w:type="spellStart"/>
      <w:r>
        <w:t>int</w:t>
      </w:r>
      <w:proofErr w:type="spellEnd"/>
      <w:r>
        <w:t xml:space="preserve"> "The allowed value-type for this CV term."</w:t>
      </w:r>
    </w:p>
    <w:p w:rsidR="000A75FD" w:rsidRDefault="000A75FD" w:rsidP="000A75FD">
      <w:pPr>
        <w:ind w:left="720"/>
      </w:pPr>
      <w:proofErr w:type="spellStart"/>
      <w:r>
        <w:t>is_a</w:t>
      </w:r>
      <w:proofErr w:type="spellEnd"/>
      <w:r>
        <w:t>: MS</w:t>
      </w:r>
      <w:proofErr w:type="gramStart"/>
      <w:r>
        <w:t>:1000455</w:t>
      </w:r>
      <w:proofErr w:type="gramEnd"/>
      <w:r>
        <w:t xml:space="preserve"> ! </w:t>
      </w:r>
      <w:proofErr w:type="gramStart"/>
      <w:r>
        <w:t>ion</w:t>
      </w:r>
      <w:proofErr w:type="gramEnd"/>
      <w:r>
        <w:t xml:space="preserve"> selection attribute</w:t>
      </w:r>
    </w:p>
    <w:p w:rsidR="000A75FD" w:rsidRDefault="000A75FD" w:rsidP="000A75FD">
      <w:pPr>
        <w:ind w:left="720"/>
      </w:pPr>
    </w:p>
    <w:p w:rsidR="000A75FD" w:rsidRDefault="000A75FD" w:rsidP="000A75FD">
      <w:pPr>
        <w:pStyle w:val="ListParagraph"/>
        <w:numPr>
          <w:ilvl w:val="0"/>
          <w:numId w:val="2"/>
        </w:numPr>
      </w:pPr>
      <w:r>
        <w:t>For “Q3 area”, use</w:t>
      </w:r>
    </w:p>
    <w:p w:rsidR="000A75FD" w:rsidRDefault="000A75FD" w:rsidP="000A75FD">
      <w:pPr>
        <w:ind w:left="720"/>
      </w:pPr>
      <w:r>
        <w:t>[Term]</w:t>
      </w:r>
    </w:p>
    <w:p w:rsidR="000A75FD" w:rsidRDefault="000A75FD" w:rsidP="000A75FD">
      <w:pPr>
        <w:ind w:left="720"/>
      </w:pPr>
      <w:proofErr w:type="gramStart"/>
      <w:r>
        <w:t>id</w:t>
      </w:r>
      <w:proofErr w:type="gramEnd"/>
      <w:r>
        <w:t>: MS:1001858</w:t>
      </w:r>
    </w:p>
    <w:p w:rsidR="000A75FD" w:rsidRDefault="000A75FD" w:rsidP="000A75FD">
      <w:pPr>
        <w:ind w:left="720"/>
      </w:pPr>
      <w:proofErr w:type="gramStart"/>
      <w:r w:rsidRPr="00E93F29">
        <w:rPr>
          <w:highlight w:val="yellow"/>
        </w:rPr>
        <w:t>name</w:t>
      </w:r>
      <w:proofErr w:type="gramEnd"/>
      <w:r w:rsidRPr="00E93F29">
        <w:rPr>
          <w:highlight w:val="yellow"/>
        </w:rPr>
        <w:t>: XIC area</w:t>
      </w:r>
    </w:p>
    <w:p w:rsidR="000A75FD" w:rsidRDefault="000A75FD" w:rsidP="000A75FD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>: "Area of the extracted ion chromatogram (e.g. of a transition in SRM)." [PSI</w:t>
      </w:r>
      <w:proofErr w:type="gramStart"/>
      <w:r>
        <w:t>:PI</w:t>
      </w:r>
      <w:proofErr w:type="gramEnd"/>
      <w:r>
        <w:t>]</w:t>
      </w:r>
    </w:p>
    <w:p w:rsidR="000A75FD" w:rsidRDefault="000A75FD" w:rsidP="000A75FD">
      <w:pPr>
        <w:ind w:left="720"/>
      </w:pPr>
      <w:proofErr w:type="spellStart"/>
      <w:proofErr w:type="gramStart"/>
      <w:r>
        <w:t>xref</w:t>
      </w:r>
      <w:proofErr w:type="spellEnd"/>
      <w:proofErr w:type="gramEnd"/>
      <w:r>
        <w:t xml:space="preserve">: </w:t>
      </w:r>
      <w:proofErr w:type="spellStart"/>
      <w:r>
        <w:t>value-type:xsd</w:t>
      </w:r>
      <w:proofErr w:type="spellEnd"/>
      <w:r>
        <w:t>\:double "The allowed value-type for this CV term."</w:t>
      </w:r>
    </w:p>
    <w:p w:rsidR="00E8400C" w:rsidRDefault="000A75FD" w:rsidP="000A75FD">
      <w:pPr>
        <w:ind w:left="720"/>
      </w:pPr>
      <w:proofErr w:type="spellStart"/>
      <w:r>
        <w:t>is_a</w:t>
      </w:r>
      <w:proofErr w:type="spellEnd"/>
      <w:r>
        <w:t>: MS</w:t>
      </w:r>
      <w:proofErr w:type="gramStart"/>
      <w:r>
        <w:t>:1001805</w:t>
      </w:r>
      <w:proofErr w:type="gramEnd"/>
      <w:r>
        <w:t xml:space="preserve"> ! </w:t>
      </w:r>
      <w:proofErr w:type="gramStart"/>
      <w:r>
        <w:t>quantification</w:t>
      </w:r>
      <w:proofErr w:type="gramEnd"/>
      <w:r>
        <w:t xml:space="preserve"> </w:t>
      </w:r>
      <w:proofErr w:type="spellStart"/>
      <w:r>
        <w:t>datatype</w:t>
      </w:r>
      <w:proofErr w:type="spellEnd"/>
    </w:p>
    <w:p w:rsidR="000A75FD" w:rsidRDefault="000A75FD" w:rsidP="000A75FD">
      <w:pPr>
        <w:ind w:left="720"/>
      </w:pPr>
    </w:p>
    <w:p w:rsidR="000A75FD" w:rsidRDefault="000A75FD" w:rsidP="000A75FD">
      <w:pPr>
        <w:pStyle w:val="ListParagraph"/>
        <w:numPr>
          <w:ilvl w:val="0"/>
          <w:numId w:val="2"/>
        </w:numPr>
      </w:pPr>
      <w:r>
        <w:t>For “Q3 normalized area”, use</w:t>
      </w:r>
    </w:p>
    <w:p w:rsidR="000A75FD" w:rsidRDefault="000A75FD" w:rsidP="000A75FD">
      <w:pPr>
        <w:ind w:left="720"/>
      </w:pPr>
      <w:r>
        <w:t>[Term]</w:t>
      </w:r>
    </w:p>
    <w:p w:rsidR="000A75FD" w:rsidRDefault="000A75FD" w:rsidP="000A75FD">
      <w:pPr>
        <w:ind w:left="720"/>
      </w:pPr>
      <w:proofErr w:type="gramStart"/>
      <w:r>
        <w:t>id</w:t>
      </w:r>
      <w:proofErr w:type="gramEnd"/>
      <w:r>
        <w:t>: MS:1001859</w:t>
      </w:r>
    </w:p>
    <w:p w:rsidR="000A75FD" w:rsidRDefault="000A75FD" w:rsidP="000A75FD">
      <w:pPr>
        <w:ind w:left="720"/>
      </w:pPr>
      <w:proofErr w:type="gramStart"/>
      <w:r w:rsidRPr="00E93F29">
        <w:rPr>
          <w:highlight w:val="yellow"/>
        </w:rPr>
        <w:t>name</w:t>
      </w:r>
      <w:proofErr w:type="gramEnd"/>
      <w:r w:rsidRPr="00E93F29">
        <w:rPr>
          <w:highlight w:val="yellow"/>
        </w:rPr>
        <w:t>: normalized XIC area</w:t>
      </w:r>
    </w:p>
    <w:p w:rsidR="000A75FD" w:rsidRDefault="000A75FD" w:rsidP="000A75FD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>: "Normalized area of the extracted ion chromatogram (e.g. of a transition in SRM)." [PSI</w:t>
      </w:r>
      <w:proofErr w:type="gramStart"/>
      <w:r>
        <w:t>:PI</w:t>
      </w:r>
      <w:proofErr w:type="gramEnd"/>
      <w:r>
        <w:t>]</w:t>
      </w:r>
    </w:p>
    <w:p w:rsidR="000A75FD" w:rsidRDefault="000A75FD" w:rsidP="000A75FD">
      <w:pPr>
        <w:ind w:left="720"/>
      </w:pPr>
      <w:proofErr w:type="spellStart"/>
      <w:proofErr w:type="gramStart"/>
      <w:r>
        <w:t>xref</w:t>
      </w:r>
      <w:proofErr w:type="spellEnd"/>
      <w:proofErr w:type="gramEnd"/>
      <w:r>
        <w:t xml:space="preserve">: </w:t>
      </w:r>
      <w:proofErr w:type="spellStart"/>
      <w:r>
        <w:t>value-type:xsd</w:t>
      </w:r>
      <w:proofErr w:type="spellEnd"/>
      <w:r>
        <w:t>\:double "The allowed value-type for this CV term."</w:t>
      </w:r>
    </w:p>
    <w:p w:rsidR="000A75FD" w:rsidRDefault="000A75FD" w:rsidP="000A75FD">
      <w:pPr>
        <w:ind w:left="720"/>
      </w:pPr>
      <w:proofErr w:type="spellStart"/>
      <w:r>
        <w:t>is_a</w:t>
      </w:r>
      <w:proofErr w:type="spellEnd"/>
      <w:r>
        <w:t>: MS</w:t>
      </w:r>
      <w:proofErr w:type="gramStart"/>
      <w:r>
        <w:t>:1001805</w:t>
      </w:r>
      <w:proofErr w:type="gramEnd"/>
      <w:r>
        <w:t xml:space="preserve"> ! </w:t>
      </w:r>
      <w:proofErr w:type="gramStart"/>
      <w:r>
        <w:t>quantification</w:t>
      </w:r>
      <w:proofErr w:type="gramEnd"/>
      <w:r>
        <w:t xml:space="preserve"> </w:t>
      </w:r>
      <w:proofErr w:type="spellStart"/>
      <w:r>
        <w:t>datatype</w:t>
      </w:r>
      <w:proofErr w:type="spellEnd"/>
    </w:p>
    <w:p w:rsidR="000A75FD" w:rsidRDefault="000A75FD" w:rsidP="000A75FD">
      <w:pPr>
        <w:ind w:left="720"/>
      </w:pPr>
    </w:p>
    <w:p w:rsidR="00E93F29" w:rsidRDefault="00E93F29" w:rsidP="000A75FD">
      <w:pPr>
        <w:ind w:left="720"/>
      </w:pPr>
      <w:bookmarkStart w:id="0" w:name="_GoBack"/>
      <w:bookmarkEnd w:id="0"/>
    </w:p>
    <w:p w:rsidR="00D67051" w:rsidRDefault="000A75FD" w:rsidP="000A75FD">
      <w:pPr>
        <w:pStyle w:val="ListParagraph"/>
        <w:numPr>
          <w:ilvl w:val="0"/>
          <w:numId w:val="2"/>
        </w:numPr>
      </w:pPr>
      <w:r>
        <w:lastRenderedPageBreak/>
        <w:t>For “Q3 m/z” or “product ion m/z”, use</w:t>
      </w:r>
    </w:p>
    <w:p w:rsidR="000A75FD" w:rsidRDefault="000A75FD" w:rsidP="000A75FD">
      <w:pPr>
        <w:ind w:left="720"/>
      </w:pPr>
      <w:r>
        <w:t>[Term]</w:t>
      </w:r>
    </w:p>
    <w:p w:rsidR="000A75FD" w:rsidRDefault="000A75FD" w:rsidP="000A75FD">
      <w:pPr>
        <w:ind w:left="720"/>
      </w:pPr>
      <w:proofErr w:type="gramStart"/>
      <w:r>
        <w:t>id</w:t>
      </w:r>
      <w:proofErr w:type="gramEnd"/>
      <w:r>
        <w:t>: MS:1000827</w:t>
      </w:r>
    </w:p>
    <w:p w:rsidR="000A75FD" w:rsidRDefault="000A75FD" w:rsidP="000A75FD">
      <w:pPr>
        <w:ind w:left="720"/>
      </w:pPr>
      <w:proofErr w:type="gramStart"/>
      <w:r w:rsidRPr="00E93F29">
        <w:rPr>
          <w:highlight w:val="yellow"/>
        </w:rPr>
        <w:t>name</w:t>
      </w:r>
      <w:proofErr w:type="gramEnd"/>
      <w:r w:rsidRPr="00E93F29">
        <w:rPr>
          <w:highlight w:val="yellow"/>
        </w:rPr>
        <w:t>: isolation window target m/z</w:t>
      </w:r>
    </w:p>
    <w:p w:rsidR="000A75FD" w:rsidRDefault="000A75FD" w:rsidP="000A75FD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>: "The primary or reference m/z about which the isolation window is defined." [PSI</w:t>
      </w:r>
      <w:proofErr w:type="gramStart"/>
      <w:r>
        <w:t>:MS</w:t>
      </w:r>
      <w:proofErr w:type="gramEnd"/>
      <w:r>
        <w:t>]</w:t>
      </w:r>
    </w:p>
    <w:p w:rsidR="000A75FD" w:rsidRDefault="000A75FD" w:rsidP="000A75FD">
      <w:pPr>
        <w:ind w:left="720"/>
      </w:pPr>
      <w:proofErr w:type="spellStart"/>
      <w:proofErr w:type="gramStart"/>
      <w:r>
        <w:t>xref</w:t>
      </w:r>
      <w:proofErr w:type="spellEnd"/>
      <w:proofErr w:type="gramEnd"/>
      <w:r>
        <w:t xml:space="preserve">: </w:t>
      </w:r>
      <w:proofErr w:type="spellStart"/>
      <w:r>
        <w:t>value-type:xsd</w:t>
      </w:r>
      <w:proofErr w:type="spellEnd"/>
      <w:r>
        <w:t>\:float "The allowed value-type for this CV term."</w:t>
      </w:r>
    </w:p>
    <w:p w:rsidR="000A75FD" w:rsidRDefault="000A75FD" w:rsidP="000A75FD">
      <w:pPr>
        <w:ind w:left="720"/>
      </w:pPr>
      <w:proofErr w:type="spellStart"/>
      <w:r>
        <w:t>is_a</w:t>
      </w:r>
      <w:proofErr w:type="spellEnd"/>
      <w:r>
        <w:t>: MS</w:t>
      </w:r>
      <w:proofErr w:type="gramStart"/>
      <w:r>
        <w:t>:1000792</w:t>
      </w:r>
      <w:proofErr w:type="gramEnd"/>
      <w:r>
        <w:t xml:space="preserve"> ! </w:t>
      </w:r>
      <w:proofErr w:type="gramStart"/>
      <w:r>
        <w:t>isolation</w:t>
      </w:r>
      <w:proofErr w:type="gramEnd"/>
      <w:r>
        <w:t xml:space="preserve"> window attribute</w:t>
      </w:r>
    </w:p>
    <w:p w:rsidR="000A75FD" w:rsidRDefault="000A75FD" w:rsidP="000A75FD">
      <w:pPr>
        <w:ind w:left="720"/>
      </w:pPr>
      <w:proofErr w:type="gramStart"/>
      <w:r>
        <w:t>relationship</w:t>
      </w:r>
      <w:proofErr w:type="gramEnd"/>
      <w:r>
        <w:t xml:space="preserve">: </w:t>
      </w:r>
      <w:proofErr w:type="spellStart"/>
      <w:r>
        <w:t>has_units</w:t>
      </w:r>
      <w:proofErr w:type="spellEnd"/>
      <w:r>
        <w:t xml:space="preserve"> MS:1000040 ! </w:t>
      </w:r>
      <w:proofErr w:type="gramStart"/>
      <w:r>
        <w:t>m/z</w:t>
      </w:r>
      <w:proofErr w:type="gramEnd"/>
    </w:p>
    <w:p w:rsidR="00B45487" w:rsidRDefault="00B45487" w:rsidP="000A75FD">
      <w:pPr>
        <w:ind w:left="720"/>
      </w:pPr>
    </w:p>
    <w:p w:rsidR="00B45487" w:rsidRDefault="00B45487" w:rsidP="00B45487">
      <w:pPr>
        <w:pStyle w:val="ListParagraph"/>
        <w:numPr>
          <w:ilvl w:val="0"/>
          <w:numId w:val="2"/>
        </w:numPr>
      </w:pPr>
      <w:r>
        <w:t>For “Q3 peak rank”, use</w:t>
      </w:r>
    </w:p>
    <w:p w:rsidR="00B45487" w:rsidRDefault="00B45487" w:rsidP="00B45487">
      <w:pPr>
        <w:ind w:left="720"/>
      </w:pPr>
      <w:r>
        <w:t>[Term]</w:t>
      </w:r>
    </w:p>
    <w:p w:rsidR="00B45487" w:rsidRDefault="00B45487" w:rsidP="00B45487">
      <w:pPr>
        <w:ind w:left="720"/>
      </w:pPr>
      <w:proofErr w:type="gramStart"/>
      <w:r>
        <w:t>id</w:t>
      </w:r>
      <w:proofErr w:type="gramEnd"/>
      <w:r>
        <w:t>: MS:1000926</w:t>
      </w:r>
    </w:p>
    <w:p w:rsidR="00B45487" w:rsidRDefault="00B45487" w:rsidP="00B45487">
      <w:pPr>
        <w:ind w:left="720"/>
      </w:pPr>
      <w:proofErr w:type="gramStart"/>
      <w:r w:rsidRPr="00E93F29">
        <w:rPr>
          <w:highlight w:val="yellow"/>
        </w:rPr>
        <w:t>name</w:t>
      </w:r>
      <w:proofErr w:type="gramEnd"/>
      <w:r w:rsidRPr="00E93F29">
        <w:rPr>
          <w:highlight w:val="yellow"/>
        </w:rPr>
        <w:t>: product interpretation rank</w:t>
      </w:r>
    </w:p>
    <w:p w:rsidR="00B45487" w:rsidRDefault="00B45487" w:rsidP="00B45487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>: "The integer rank given an interpretation of an observed product ion. For example, if y8 is selected as the most likely interpretation of a peak, then it is assigned a rank of 1." [PSI</w:t>
      </w:r>
      <w:proofErr w:type="gramStart"/>
      <w:r>
        <w:t>:MS</w:t>
      </w:r>
      <w:proofErr w:type="gramEnd"/>
      <w:r>
        <w:t>]</w:t>
      </w:r>
    </w:p>
    <w:p w:rsidR="00B45487" w:rsidRDefault="00B45487" w:rsidP="00B45487">
      <w:pPr>
        <w:ind w:left="720"/>
      </w:pPr>
      <w:proofErr w:type="spellStart"/>
      <w:proofErr w:type="gramStart"/>
      <w:r>
        <w:t>xref</w:t>
      </w:r>
      <w:proofErr w:type="spellEnd"/>
      <w:proofErr w:type="gramEnd"/>
      <w:r>
        <w:t xml:space="preserve">: </w:t>
      </w:r>
      <w:proofErr w:type="spellStart"/>
      <w:r>
        <w:t>value-type:xsd</w:t>
      </w:r>
      <w:proofErr w:type="spellEnd"/>
      <w:r>
        <w:t>\:</w:t>
      </w:r>
      <w:proofErr w:type="spellStart"/>
      <w:r>
        <w:t>positiveInteger</w:t>
      </w:r>
      <w:proofErr w:type="spellEnd"/>
      <w:r>
        <w:t xml:space="preserve"> "The allowed value-type for this CV term."</w:t>
      </w:r>
    </w:p>
    <w:p w:rsidR="00B45487" w:rsidRDefault="00B45487" w:rsidP="00B45487">
      <w:pPr>
        <w:ind w:left="720"/>
      </w:pPr>
      <w:proofErr w:type="spellStart"/>
      <w:r>
        <w:t>is_a</w:t>
      </w:r>
      <w:proofErr w:type="spellEnd"/>
      <w:r>
        <w:t>: MS</w:t>
      </w:r>
      <w:proofErr w:type="gramStart"/>
      <w:r>
        <w:t>:1001221</w:t>
      </w:r>
      <w:proofErr w:type="gramEnd"/>
      <w:r>
        <w:t xml:space="preserve"> ! </w:t>
      </w:r>
      <w:proofErr w:type="gramStart"/>
      <w:r>
        <w:t>fragmentation</w:t>
      </w:r>
      <w:proofErr w:type="gramEnd"/>
      <w:r>
        <w:t xml:space="preserve"> information</w:t>
      </w:r>
    </w:p>
    <w:p w:rsidR="000A75FD" w:rsidRDefault="000A75FD" w:rsidP="0030407E"/>
    <w:p w:rsidR="0030407E" w:rsidRDefault="0030407E" w:rsidP="0030407E">
      <w:r>
        <w:t>[Term]</w:t>
      </w:r>
    </w:p>
    <w:p w:rsidR="0030407E" w:rsidRDefault="0030407E" w:rsidP="0030407E">
      <w:proofErr w:type="gramStart"/>
      <w:r>
        <w:t>id</w:t>
      </w:r>
      <w:proofErr w:type="gramEnd"/>
      <w:r>
        <w:t>: MS:100XXXX</w:t>
      </w:r>
    </w:p>
    <w:p w:rsidR="0030407E" w:rsidRDefault="0030407E" w:rsidP="0030407E">
      <w:proofErr w:type="gramStart"/>
      <w:r>
        <w:t>name</w:t>
      </w:r>
      <w:proofErr w:type="gramEnd"/>
      <w:r>
        <w:t xml:space="preserve">: </w:t>
      </w:r>
      <w:commentRangeStart w:id="1"/>
      <w:r>
        <w:t>product retention time</w:t>
      </w:r>
      <w:commentRangeEnd w:id="1"/>
      <w:r>
        <w:rPr>
          <w:rStyle w:val="CommentReference"/>
        </w:rPr>
        <w:commentReference w:id="1"/>
      </w:r>
    </w:p>
    <w:p w:rsidR="0030407E" w:rsidRDefault="0030407E" w:rsidP="0030407E">
      <w:proofErr w:type="spellStart"/>
      <w:proofErr w:type="gramStart"/>
      <w:r>
        <w:t>def</w:t>
      </w:r>
      <w:proofErr w:type="spellEnd"/>
      <w:proofErr w:type="gramEnd"/>
      <w:r>
        <w:t>: "</w:t>
      </w:r>
      <w:ins w:id="2" w:author="jonesar" w:date="2013-12-10T13:50:00Z">
        <w:r w:rsidR="00ED59A4">
          <w:t xml:space="preserve">The centre of the </w:t>
        </w:r>
      </w:ins>
      <w:r>
        <w:t>retention time</w:t>
      </w:r>
      <w:ins w:id="3" w:author="jonesar" w:date="2013-12-10T13:50:00Z">
        <w:r w:rsidR="00ED59A4">
          <w:t xml:space="preserve"> window</w:t>
        </w:r>
      </w:ins>
      <w:r>
        <w:t xml:space="preserve"> of a product ion in SRM run" [PSI:PI]</w:t>
      </w:r>
    </w:p>
    <w:p w:rsidR="0030407E" w:rsidRDefault="0030407E" w:rsidP="0030407E">
      <w:proofErr w:type="spellStart"/>
      <w:proofErr w:type="gramStart"/>
      <w:r>
        <w:t>xref</w:t>
      </w:r>
      <w:proofErr w:type="spellEnd"/>
      <w:proofErr w:type="gramEnd"/>
      <w:r>
        <w:t xml:space="preserve">: </w:t>
      </w:r>
      <w:proofErr w:type="spellStart"/>
      <w:r>
        <w:t>value-type:xsd</w:t>
      </w:r>
      <w:proofErr w:type="spellEnd"/>
      <w:r>
        <w:t>\:double "The allowed value-type for this CV term."</w:t>
      </w:r>
    </w:p>
    <w:p w:rsidR="0030407E" w:rsidRDefault="0030407E" w:rsidP="0030407E">
      <w:proofErr w:type="spellStart"/>
      <w:r>
        <w:t>is_a</w:t>
      </w:r>
      <w:proofErr w:type="spellEnd"/>
      <w:r>
        <w:t>: MS</w:t>
      </w:r>
      <w:proofErr w:type="gramStart"/>
      <w:r>
        <w:t>:1000894</w:t>
      </w:r>
      <w:proofErr w:type="gramEnd"/>
      <w:r>
        <w:t xml:space="preserve"> ! </w:t>
      </w:r>
      <w:proofErr w:type="gramStart"/>
      <w:r>
        <w:t>retention</w:t>
      </w:r>
      <w:proofErr w:type="gramEnd"/>
      <w:r>
        <w:t xml:space="preserve"> time</w:t>
      </w:r>
    </w:p>
    <w:p w:rsidR="0030407E" w:rsidRDefault="0030407E" w:rsidP="0030407E"/>
    <w:p w:rsidR="0030407E" w:rsidRDefault="0030407E" w:rsidP="0030407E">
      <w:r>
        <w:t>[Term]</w:t>
      </w:r>
    </w:p>
    <w:p w:rsidR="0030407E" w:rsidRDefault="0030407E" w:rsidP="0030407E">
      <w:proofErr w:type="gramStart"/>
      <w:r>
        <w:t>id</w:t>
      </w:r>
      <w:proofErr w:type="gramEnd"/>
      <w:r>
        <w:t>: MS:100XXXX</w:t>
      </w:r>
    </w:p>
    <w:p w:rsidR="0030407E" w:rsidRDefault="0030407E" w:rsidP="0030407E">
      <w:proofErr w:type="gramStart"/>
      <w:r>
        <w:lastRenderedPageBreak/>
        <w:t>name</w:t>
      </w:r>
      <w:proofErr w:type="gramEnd"/>
      <w:r>
        <w:t>: Anubis</w:t>
      </w:r>
    </w:p>
    <w:p w:rsidR="0030407E" w:rsidRDefault="0030407E" w:rsidP="0030407E">
      <w:proofErr w:type="spellStart"/>
      <w:proofErr w:type="gramStart"/>
      <w:r>
        <w:t>def</w:t>
      </w:r>
      <w:proofErr w:type="spellEnd"/>
      <w:proofErr w:type="gramEnd"/>
      <w:r>
        <w:t xml:space="preserve">: "Anubis software </w:t>
      </w:r>
      <w:r w:rsidR="009537C0">
        <w:t xml:space="preserve">for selected reaction monitoring data. </w:t>
      </w:r>
      <w:r>
        <w:t>http://quantitativeproteomics.org/anubis" [PSI</w:t>
      </w:r>
      <w:proofErr w:type="gramStart"/>
      <w:r>
        <w:t>:PI</w:t>
      </w:r>
      <w:proofErr w:type="gramEnd"/>
      <w:r>
        <w:t>]</w:t>
      </w:r>
    </w:p>
    <w:p w:rsidR="0030407E" w:rsidRDefault="0030407E" w:rsidP="0030407E">
      <w:proofErr w:type="spellStart"/>
      <w:r>
        <w:t>is_a</w:t>
      </w:r>
      <w:proofErr w:type="spellEnd"/>
      <w:r>
        <w:t>: MS</w:t>
      </w:r>
      <w:proofErr w:type="gramStart"/>
      <w:r>
        <w:t>:1000871</w:t>
      </w:r>
      <w:proofErr w:type="gramEnd"/>
      <w:r>
        <w:t xml:space="preserve"> ! SRM software</w:t>
      </w:r>
    </w:p>
    <w:p w:rsidR="0030407E" w:rsidRDefault="009537C0" w:rsidP="0030407E">
      <w:proofErr w:type="spellStart"/>
      <w:r w:rsidRPr="009537C0">
        <w:t>is_a</w:t>
      </w:r>
      <w:proofErr w:type="spellEnd"/>
      <w:r w:rsidRPr="009537C0">
        <w:t>: MS</w:t>
      </w:r>
      <w:proofErr w:type="gramStart"/>
      <w:r w:rsidRPr="009537C0">
        <w:t>:1001139</w:t>
      </w:r>
      <w:proofErr w:type="gramEnd"/>
      <w:r w:rsidRPr="009537C0">
        <w:t xml:space="preserve"> ! </w:t>
      </w:r>
      <w:proofErr w:type="gramStart"/>
      <w:r w:rsidRPr="009537C0">
        <w:t>quantitation</w:t>
      </w:r>
      <w:proofErr w:type="gramEnd"/>
      <w:r w:rsidRPr="009537C0">
        <w:t xml:space="preserve"> software name</w:t>
      </w:r>
    </w:p>
    <w:p w:rsidR="000A75FD" w:rsidRDefault="000A75FD" w:rsidP="0030407E"/>
    <w:p w:rsidR="0030407E" w:rsidRDefault="0030407E" w:rsidP="0030407E">
      <w:r>
        <w:t>[Term]</w:t>
      </w:r>
    </w:p>
    <w:p w:rsidR="0030407E" w:rsidRDefault="0030407E" w:rsidP="0030407E">
      <w:proofErr w:type="gramStart"/>
      <w:r>
        <w:t>id</w:t>
      </w:r>
      <w:proofErr w:type="gramEnd"/>
      <w:r>
        <w:t>: MS:100XXXX</w:t>
      </w:r>
    </w:p>
    <w:p w:rsidR="0030407E" w:rsidRDefault="0030407E" w:rsidP="0030407E">
      <w:proofErr w:type="gramStart"/>
      <w:r>
        <w:t>name</w:t>
      </w:r>
      <w:proofErr w:type="gramEnd"/>
      <w:r>
        <w:t xml:space="preserve">: </w:t>
      </w:r>
      <w:proofErr w:type="spellStart"/>
      <w:r>
        <w:t>TraML</w:t>
      </w:r>
      <w:proofErr w:type="spellEnd"/>
      <w:r>
        <w:t xml:space="preserve"> file</w:t>
      </w:r>
    </w:p>
    <w:p w:rsidR="0030407E" w:rsidRDefault="0030407E" w:rsidP="0030407E">
      <w:proofErr w:type="spellStart"/>
      <w:proofErr w:type="gramStart"/>
      <w:r>
        <w:t>def</w:t>
      </w:r>
      <w:proofErr w:type="spellEnd"/>
      <w:proofErr w:type="gramEnd"/>
      <w:r>
        <w:t xml:space="preserve">: "The PSI </w:t>
      </w:r>
      <w:proofErr w:type="spellStart"/>
      <w:r>
        <w:t>TraML</w:t>
      </w:r>
      <w:proofErr w:type="spellEnd"/>
      <w:r>
        <w:t xml:space="preserve"> format - http://www.psidev.info/traml" [PSI:MS]</w:t>
      </w:r>
    </w:p>
    <w:p w:rsidR="0030407E" w:rsidRDefault="0030407E" w:rsidP="0030407E">
      <w:proofErr w:type="spellStart"/>
      <w:r>
        <w:t>is_a</w:t>
      </w:r>
      <w:proofErr w:type="spellEnd"/>
      <w:r>
        <w:t>: MS</w:t>
      </w:r>
      <w:proofErr w:type="gramStart"/>
      <w:r>
        <w:t>:1000560</w:t>
      </w:r>
      <w:proofErr w:type="gramEnd"/>
      <w:r>
        <w:t xml:space="preserve"> ! </w:t>
      </w:r>
      <w:proofErr w:type="gramStart"/>
      <w:r>
        <w:t>mass</w:t>
      </w:r>
      <w:proofErr w:type="gramEnd"/>
      <w:r>
        <w:t xml:space="preserve"> spectrometer file format</w:t>
      </w:r>
    </w:p>
    <w:p w:rsidR="0030407E" w:rsidRDefault="0030407E" w:rsidP="0030407E"/>
    <w:p w:rsidR="0030407E" w:rsidRDefault="0030407E" w:rsidP="0030407E">
      <w:r>
        <w:t>[Term]</w:t>
      </w:r>
    </w:p>
    <w:p w:rsidR="0030407E" w:rsidRDefault="0030407E" w:rsidP="0030407E">
      <w:proofErr w:type="gramStart"/>
      <w:r>
        <w:t>id</w:t>
      </w:r>
      <w:proofErr w:type="gramEnd"/>
      <w:r>
        <w:t>: MS:100XXXX</w:t>
      </w:r>
    </w:p>
    <w:p w:rsidR="0030407E" w:rsidRDefault="0030407E" w:rsidP="0030407E">
      <w:proofErr w:type="gramStart"/>
      <w:r>
        <w:t>name</w:t>
      </w:r>
      <w:proofErr w:type="gramEnd"/>
      <w:r>
        <w:t xml:space="preserve">: </w:t>
      </w:r>
      <w:commentRangeStart w:id="4"/>
      <w:r>
        <w:t xml:space="preserve">total </w:t>
      </w:r>
      <w:r w:rsidR="009537C0">
        <w:t xml:space="preserve">XIC </w:t>
      </w:r>
      <w:r>
        <w:t>area</w:t>
      </w:r>
      <w:commentRangeEnd w:id="4"/>
      <w:r w:rsidR="009537C0">
        <w:rPr>
          <w:rStyle w:val="CommentReference"/>
        </w:rPr>
        <w:commentReference w:id="4"/>
      </w:r>
    </w:p>
    <w:p w:rsidR="0030407E" w:rsidRDefault="0030407E" w:rsidP="0030407E">
      <w:proofErr w:type="spellStart"/>
      <w:proofErr w:type="gramStart"/>
      <w:r>
        <w:t>def</w:t>
      </w:r>
      <w:proofErr w:type="spellEnd"/>
      <w:proofErr w:type="gramEnd"/>
      <w:r>
        <w:t>: "</w:t>
      </w:r>
      <w:commentRangeStart w:id="5"/>
      <w:commentRangeStart w:id="6"/>
      <w:r w:rsidR="009537C0">
        <w:t>Summed area of all the extracted ion</w:t>
      </w:r>
      <w:r w:rsidR="004402E2">
        <w:t xml:space="preserve"> chromatogram for the peptide (e.g. of all the transitions in SRM</w:t>
      </w:r>
      <w:commentRangeEnd w:id="6"/>
      <w:r w:rsidR="004402E2">
        <w:rPr>
          <w:rStyle w:val="CommentReference"/>
        </w:rPr>
        <w:commentReference w:id="6"/>
      </w:r>
      <w:r>
        <w:t xml:space="preserve"> </w:t>
      </w:r>
      <w:commentRangeEnd w:id="5"/>
      <w:r w:rsidR="00017EB6">
        <w:rPr>
          <w:rStyle w:val="CommentReference"/>
        </w:rPr>
        <w:commentReference w:id="5"/>
      </w:r>
      <w:r>
        <w:t>" [PSI:PI]</w:t>
      </w:r>
    </w:p>
    <w:p w:rsidR="0030407E" w:rsidRDefault="0030407E" w:rsidP="0030407E">
      <w:proofErr w:type="spellStart"/>
      <w:proofErr w:type="gramStart"/>
      <w:r>
        <w:t>xref</w:t>
      </w:r>
      <w:proofErr w:type="spellEnd"/>
      <w:proofErr w:type="gramEnd"/>
      <w:r>
        <w:t xml:space="preserve">: </w:t>
      </w:r>
      <w:proofErr w:type="spellStart"/>
      <w:r>
        <w:t>value-type:xsd</w:t>
      </w:r>
      <w:proofErr w:type="spellEnd"/>
      <w:r>
        <w:t>\:double "The allowed value-type for this CV term."</w:t>
      </w:r>
    </w:p>
    <w:p w:rsidR="0030407E" w:rsidRDefault="0030407E" w:rsidP="0030407E">
      <w:proofErr w:type="spellStart"/>
      <w:r>
        <w:t>is_a</w:t>
      </w:r>
      <w:proofErr w:type="spellEnd"/>
      <w:r>
        <w:t>: MS</w:t>
      </w:r>
      <w:proofErr w:type="gramStart"/>
      <w:r>
        <w:t>:1001805</w:t>
      </w:r>
      <w:proofErr w:type="gramEnd"/>
      <w:r>
        <w:t xml:space="preserve"> ! </w:t>
      </w:r>
      <w:proofErr w:type="gramStart"/>
      <w:r>
        <w:t>quantification</w:t>
      </w:r>
      <w:proofErr w:type="gramEnd"/>
      <w:r>
        <w:t xml:space="preserve"> </w:t>
      </w:r>
      <w:proofErr w:type="spellStart"/>
      <w:r>
        <w:t>datatype</w:t>
      </w:r>
      <w:proofErr w:type="spellEnd"/>
    </w:p>
    <w:p w:rsidR="0030407E" w:rsidRDefault="0030407E" w:rsidP="0030407E"/>
    <w:p w:rsidR="0030407E" w:rsidRDefault="0030407E" w:rsidP="0030407E">
      <w:r>
        <w:t>[Term]</w:t>
      </w:r>
    </w:p>
    <w:p w:rsidR="0030407E" w:rsidRDefault="0030407E" w:rsidP="0030407E">
      <w:proofErr w:type="gramStart"/>
      <w:r>
        <w:t>id</w:t>
      </w:r>
      <w:proofErr w:type="gramEnd"/>
      <w:r>
        <w:t>: MS:100XXXX</w:t>
      </w:r>
    </w:p>
    <w:p w:rsidR="0030407E" w:rsidRDefault="0030407E" w:rsidP="0030407E">
      <w:proofErr w:type="gramStart"/>
      <w:r>
        <w:t>name</w:t>
      </w:r>
      <w:proofErr w:type="gramEnd"/>
      <w:r>
        <w:t xml:space="preserve">: </w:t>
      </w:r>
      <w:del w:id="7" w:author="ddq" w:date="2013-12-10T14:19:00Z">
        <w:r w:rsidDel="00B45487">
          <w:delText xml:space="preserve">Q3 </w:delText>
        </w:r>
      </w:del>
      <w:ins w:id="8" w:author="ddq" w:date="2013-12-10T14:19:00Z">
        <w:r w:rsidR="00B45487">
          <w:t>product</w:t>
        </w:r>
        <w:r w:rsidR="00B45487">
          <w:t xml:space="preserve"> </w:t>
        </w:r>
      </w:ins>
      <w:r>
        <w:t>background</w:t>
      </w:r>
    </w:p>
    <w:p w:rsidR="0030407E" w:rsidRDefault="0030407E" w:rsidP="0030407E">
      <w:proofErr w:type="spellStart"/>
      <w:proofErr w:type="gramStart"/>
      <w:r>
        <w:t>def</w:t>
      </w:r>
      <w:proofErr w:type="spellEnd"/>
      <w:proofErr w:type="gramEnd"/>
      <w:r>
        <w:t>: "The background area for the quantified transition." [PSI</w:t>
      </w:r>
      <w:proofErr w:type="gramStart"/>
      <w:r>
        <w:t>:PI</w:t>
      </w:r>
      <w:proofErr w:type="gramEnd"/>
      <w:r>
        <w:t>]</w:t>
      </w:r>
    </w:p>
    <w:p w:rsidR="0030407E" w:rsidRDefault="0030407E" w:rsidP="0030407E">
      <w:proofErr w:type="spellStart"/>
      <w:proofErr w:type="gramStart"/>
      <w:r>
        <w:t>xref</w:t>
      </w:r>
      <w:proofErr w:type="spellEnd"/>
      <w:proofErr w:type="gramEnd"/>
      <w:r>
        <w:t xml:space="preserve">: </w:t>
      </w:r>
      <w:proofErr w:type="spellStart"/>
      <w:r>
        <w:t>value-type:xsd</w:t>
      </w:r>
      <w:proofErr w:type="spellEnd"/>
      <w:r>
        <w:t>\:double "The allowed value-type for this CV term."</w:t>
      </w:r>
    </w:p>
    <w:p w:rsidR="0030407E" w:rsidRDefault="0030407E" w:rsidP="0030407E">
      <w:proofErr w:type="spellStart"/>
      <w:r>
        <w:t>is_a</w:t>
      </w:r>
      <w:proofErr w:type="spellEnd"/>
      <w:r>
        <w:t>: MS</w:t>
      </w:r>
      <w:proofErr w:type="gramStart"/>
      <w:r>
        <w:t>:1001805</w:t>
      </w:r>
      <w:proofErr w:type="gramEnd"/>
      <w:r>
        <w:t xml:space="preserve"> ! </w:t>
      </w:r>
      <w:proofErr w:type="gramStart"/>
      <w:r>
        <w:t>quantification</w:t>
      </w:r>
      <w:proofErr w:type="gramEnd"/>
      <w:r>
        <w:t xml:space="preserve"> </w:t>
      </w:r>
      <w:proofErr w:type="spellStart"/>
      <w:r>
        <w:t>datatype</w:t>
      </w:r>
      <w:proofErr w:type="spellEnd"/>
    </w:p>
    <w:p w:rsidR="0030407E" w:rsidRDefault="0030407E" w:rsidP="0030407E"/>
    <w:p w:rsidR="0030407E" w:rsidRDefault="0030407E" w:rsidP="0030407E">
      <w:commentRangeStart w:id="9"/>
      <w:r>
        <w:t>[Term]</w:t>
      </w:r>
    </w:p>
    <w:p w:rsidR="0030407E" w:rsidRDefault="0030407E" w:rsidP="0030407E">
      <w:proofErr w:type="gramStart"/>
      <w:r>
        <w:lastRenderedPageBreak/>
        <w:t>id</w:t>
      </w:r>
      <w:proofErr w:type="gramEnd"/>
      <w:r>
        <w:t>: MS:100XXXX</w:t>
      </w:r>
    </w:p>
    <w:p w:rsidR="0030407E" w:rsidRDefault="0030407E" w:rsidP="0030407E">
      <w:proofErr w:type="gramStart"/>
      <w:r>
        <w:t>name</w:t>
      </w:r>
      <w:proofErr w:type="gramEnd"/>
      <w:r>
        <w:t>: Q3 peak height</w:t>
      </w:r>
    </w:p>
    <w:p w:rsidR="0030407E" w:rsidRDefault="0030407E" w:rsidP="0030407E">
      <w:proofErr w:type="spellStart"/>
      <w:proofErr w:type="gramStart"/>
      <w:r>
        <w:t>def</w:t>
      </w:r>
      <w:proofErr w:type="spellEnd"/>
      <w:proofErr w:type="gramEnd"/>
      <w:r>
        <w:t>: "The peak height of the quantified product ion" [PSI:PI]</w:t>
      </w:r>
    </w:p>
    <w:p w:rsidR="0030407E" w:rsidRDefault="0030407E" w:rsidP="0030407E">
      <w:proofErr w:type="spellStart"/>
      <w:proofErr w:type="gramStart"/>
      <w:r>
        <w:t>xref</w:t>
      </w:r>
      <w:proofErr w:type="spellEnd"/>
      <w:proofErr w:type="gramEnd"/>
      <w:r>
        <w:t xml:space="preserve">: </w:t>
      </w:r>
      <w:proofErr w:type="spellStart"/>
      <w:r>
        <w:t>value-type:xsd</w:t>
      </w:r>
      <w:proofErr w:type="spellEnd"/>
      <w:r>
        <w:t>\:double "The allowed value-type for this CV term."</w:t>
      </w:r>
    </w:p>
    <w:p w:rsidR="0030407E" w:rsidRDefault="0030407E" w:rsidP="0030407E">
      <w:proofErr w:type="spellStart"/>
      <w:r>
        <w:t>is_a</w:t>
      </w:r>
      <w:proofErr w:type="spellEnd"/>
      <w:r>
        <w:t>: MS</w:t>
      </w:r>
      <w:proofErr w:type="gramStart"/>
      <w:r>
        <w:t>:1001805</w:t>
      </w:r>
      <w:proofErr w:type="gramEnd"/>
      <w:r>
        <w:t xml:space="preserve"> ! </w:t>
      </w:r>
      <w:proofErr w:type="gramStart"/>
      <w:r>
        <w:t>quantification</w:t>
      </w:r>
      <w:proofErr w:type="gramEnd"/>
      <w:r>
        <w:t xml:space="preserve"> </w:t>
      </w:r>
      <w:proofErr w:type="spellStart"/>
      <w:r>
        <w:t>datatype</w:t>
      </w:r>
      <w:commentRangeEnd w:id="9"/>
      <w:proofErr w:type="spellEnd"/>
      <w:r w:rsidR="00B45487">
        <w:rPr>
          <w:rStyle w:val="CommentReference"/>
        </w:rPr>
        <w:commentReference w:id="9"/>
      </w:r>
    </w:p>
    <w:p w:rsidR="00D67051" w:rsidRDefault="00D67051" w:rsidP="0030407E"/>
    <w:p w:rsidR="00D67051" w:rsidRDefault="00D67051" w:rsidP="0030407E">
      <w:r>
        <w:t>Also should rules on these:</w:t>
      </w:r>
    </w:p>
    <w:p w:rsidR="00D67051" w:rsidRDefault="00D67051" w:rsidP="00D67051">
      <w:r>
        <w:t xml:space="preserve">            &lt;</w:t>
      </w:r>
      <w:proofErr w:type="spellStart"/>
      <w:r>
        <w:t>CvTerm</w:t>
      </w:r>
      <w:proofErr w:type="spellEnd"/>
      <w:r>
        <w:t xml:space="preserve"> </w:t>
      </w:r>
      <w:proofErr w:type="spellStart"/>
      <w:r>
        <w:t>termAccession</w:t>
      </w:r>
      <w:proofErr w:type="spellEnd"/>
      <w:r>
        <w:t>="MS</w:t>
      </w:r>
      <w:proofErr w:type="gramStart"/>
      <w:r>
        <w:t>:1001221</w:t>
      </w:r>
      <w:proofErr w:type="gramEnd"/>
      <w:r>
        <w:t xml:space="preserve">" </w:t>
      </w:r>
      <w:proofErr w:type="spellStart"/>
      <w:r>
        <w:t>useTerm</w:t>
      </w:r>
      <w:proofErr w:type="spellEnd"/>
      <w:r>
        <w:t xml:space="preserve">="false" </w:t>
      </w:r>
      <w:proofErr w:type="spellStart"/>
      <w:r>
        <w:t>termName</w:t>
      </w:r>
      <w:proofErr w:type="spellEnd"/>
      <w:r>
        <w:t xml:space="preserve">="fragmentation information" </w:t>
      </w:r>
      <w:proofErr w:type="spellStart"/>
      <w:r>
        <w:t>isRepeatable</w:t>
      </w:r>
      <w:proofErr w:type="spellEnd"/>
      <w:r>
        <w:t xml:space="preserve">="true" </w:t>
      </w:r>
      <w:proofErr w:type="spellStart"/>
      <w:r>
        <w:t>allowChildren</w:t>
      </w:r>
      <w:proofErr w:type="spellEnd"/>
      <w:r>
        <w:t xml:space="preserve">="true" </w:t>
      </w:r>
      <w:proofErr w:type="spellStart"/>
      <w:r>
        <w:t>cvIdentifierRef</w:t>
      </w:r>
      <w:proofErr w:type="spellEnd"/>
      <w:r>
        <w:t>="MS"/&gt;</w:t>
      </w:r>
    </w:p>
    <w:p w:rsidR="00D67051" w:rsidRPr="0030407E" w:rsidRDefault="00D67051" w:rsidP="00D67051">
      <w:r>
        <w:t xml:space="preserve">            &lt;</w:t>
      </w:r>
      <w:proofErr w:type="spellStart"/>
      <w:r>
        <w:t>CvTerm</w:t>
      </w:r>
      <w:proofErr w:type="spellEnd"/>
      <w:r>
        <w:t xml:space="preserve"> </w:t>
      </w:r>
      <w:proofErr w:type="spellStart"/>
      <w:r>
        <w:t>termAccession</w:t>
      </w:r>
      <w:proofErr w:type="spellEnd"/>
      <w:r>
        <w:t>="MS</w:t>
      </w:r>
      <w:proofErr w:type="gramStart"/>
      <w:r>
        <w:t>:1000903</w:t>
      </w:r>
      <w:proofErr w:type="gramEnd"/>
      <w:r>
        <w:t xml:space="preserve">" </w:t>
      </w:r>
      <w:proofErr w:type="spellStart"/>
      <w:r>
        <w:t>useTerm</w:t>
      </w:r>
      <w:proofErr w:type="spellEnd"/>
      <w:r>
        <w:t xml:space="preserve">="true" </w:t>
      </w:r>
      <w:proofErr w:type="spellStart"/>
      <w:r>
        <w:t>termName</w:t>
      </w:r>
      <w:proofErr w:type="spellEnd"/>
      <w:r>
        <w:t xml:space="preserve">="product ion series ordinal" </w:t>
      </w:r>
      <w:proofErr w:type="spellStart"/>
      <w:r>
        <w:t>isRepeatable</w:t>
      </w:r>
      <w:proofErr w:type="spellEnd"/>
      <w:r>
        <w:t xml:space="preserve">="false" </w:t>
      </w:r>
      <w:proofErr w:type="spellStart"/>
      <w:r>
        <w:t>allowChildren</w:t>
      </w:r>
      <w:proofErr w:type="spellEnd"/>
      <w:r>
        <w:t xml:space="preserve">="false" </w:t>
      </w:r>
      <w:proofErr w:type="spellStart"/>
      <w:r>
        <w:t>cvIdentifierRef</w:t>
      </w:r>
      <w:proofErr w:type="spellEnd"/>
      <w:r>
        <w:t>="MS"/&gt;</w:t>
      </w:r>
    </w:p>
    <w:sectPr w:rsidR="00D67051" w:rsidRPr="00304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nesar" w:date="2013-12-09T15:47:00Z" w:initials="j">
    <w:p w:rsidR="0030407E" w:rsidRDefault="0030407E">
      <w:pPr>
        <w:pStyle w:val="CommentText"/>
      </w:pPr>
      <w:r>
        <w:rPr>
          <w:rStyle w:val="CommentReference"/>
        </w:rPr>
        <w:annotationRef/>
      </w:r>
      <w:r>
        <w:t>Changed term name (Q3 retention time) from the example files</w:t>
      </w:r>
    </w:p>
  </w:comment>
  <w:comment w:id="4" w:author="ddq" w:date="2013-12-09T15:47:00Z" w:initials="d">
    <w:p w:rsidR="009537C0" w:rsidRDefault="009537C0">
      <w:pPr>
        <w:pStyle w:val="CommentText"/>
      </w:pPr>
      <w:r>
        <w:rPr>
          <w:rStyle w:val="CommentReference"/>
        </w:rPr>
        <w:annotationRef/>
      </w:r>
      <w:r>
        <w:t>To keep consistence with the existing terms? MS</w:t>
      </w:r>
      <w:proofErr w:type="gramStart"/>
      <w:r>
        <w:t>:1001858</w:t>
      </w:r>
      <w:proofErr w:type="gramEnd"/>
      <w:r>
        <w:t xml:space="preserve"> “XIC area”, MS:1001859 “normalized XIC area”</w:t>
      </w:r>
    </w:p>
  </w:comment>
  <w:comment w:id="6" w:author="ddq" w:date="2013-12-09T15:47:00Z" w:initials="d">
    <w:p w:rsidR="004402E2" w:rsidRDefault="004402E2">
      <w:pPr>
        <w:pStyle w:val="CommentText"/>
      </w:pPr>
      <w:r>
        <w:rPr>
          <w:rStyle w:val="CommentReference"/>
        </w:rPr>
        <w:annotationRef/>
      </w:r>
      <w:r>
        <w:t>Similar to the definitions of “XIC area” and “normalized XIC area”.</w:t>
      </w:r>
      <w:r w:rsidR="00836E1D">
        <w:t xml:space="preserve"> From Craig</w:t>
      </w:r>
    </w:p>
  </w:comment>
  <w:comment w:id="5" w:author="jonesar" w:date="2013-12-09T15:47:00Z" w:initials="j">
    <w:p w:rsidR="00017EB6" w:rsidRDefault="00017EB6">
      <w:pPr>
        <w:pStyle w:val="CommentText"/>
      </w:pPr>
      <w:r>
        <w:rPr>
          <w:rStyle w:val="CommentReference"/>
        </w:rPr>
        <w:annotationRef/>
      </w:r>
      <w:r>
        <w:t>Definition needed – is this the summed area of all transitions for same peptide?</w:t>
      </w:r>
    </w:p>
  </w:comment>
  <w:comment w:id="9" w:author="ddq" w:date="2013-12-10T14:25:00Z" w:initials="d">
    <w:p w:rsidR="00B45487" w:rsidRDefault="00B45487">
      <w:pPr>
        <w:pStyle w:val="CommentText"/>
      </w:pPr>
      <w:r>
        <w:rPr>
          <w:rStyle w:val="CommentReference"/>
        </w:rPr>
        <w:annotationRef/>
      </w:r>
      <w:r>
        <w:t>Can it be replaced by:</w:t>
      </w:r>
    </w:p>
    <w:p w:rsidR="00B45487" w:rsidRDefault="00B45487" w:rsidP="00B45487">
      <w:pPr>
        <w:pStyle w:val="HTMLPreformatted"/>
      </w:pPr>
      <w:r>
        <w:t>[Term]</w:t>
      </w:r>
    </w:p>
    <w:p w:rsidR="00B45487" w:rsidRDefault="00B45487" w:rsidP="00B45487">
      <w:pPr>
        <w:pStyle w:val="HTMLPreformatted"/>
      </w:pPr>
      <w:proofErr w:type="gramStart"/>
      <w:r>
        <w:t>id</w:t>
      </w:r>
      <w:proofErr w:type="gramEnd"/>
      <w:r>
        <w:t>: MS:1000042</w:t>
      </w:r>
    </w:p>
    <w:p w:rsidR="00B45487" w:rsidRDefault="00B45487" w:rsidP="00B45487">
      <w:pPr>
        <w:pStyle w:val="HTMLPreformatted"/>
      </w:pPr>
      <w:proofErr w:type="gramStart"/>
      <w:r>
        <w:t>name</w:t>
      </w:r>
      <w:proofErr w:type="gramEnd"/>
      <w:r>
        <w:t>: peak intensity</w:t>
      </w:r>
    </w:p>
    <w:p w:rsidR="00B45487" w:rsidRDefault="00B45487" w:rsidP="00B45487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>: "Intensity of ions as measured by the height or area of a peak in a mass spectrum." [PSI</w:t>
      </w:r>
      <w:proofErr w:type="gramStart"/>
      <w:r>
        <w:t>:MS</w:t>
      </w:r>
      <w:proofErr w:type="gramEnd"/>
      <w:r>
        <w:t>]</w:t>
      </w:r>
    </w:p>
    <w:p w:rsidR="00B45487" w:rsidRDefault="00B45487" w:rsidP="00B45487">
      <w:pPr>
        <w:pStyle w:val="HTMLPreformatted"/>
      </w:pPr>
      <w:proofErr w:type="spellStart"/>
      <w:proofErr w:type="gramStart"/>
      <w:r>
        <w:t>xref</w:t>
      </w:r>
      <w:proofErr w:type="spellEnd"/>
      <w:proofErr w:type="gramEnd"/>
      <w:r>
        <w:t xml:space="preserve">: </w:t>
      </w:r>
      <w:proofErr w:type="spellStart"/>
      <w:r>
        <w:t>value-type:xsd</w:t>
      </w:r>
      <w:proofErr w:type="spellEnd"/>
      <w:r>
        <w:t>\:float "The allowed value-type for this CV term."</w:t>
      </w:r>
    </w:p>
    <w:p w:rsidR="00B45487" w:rsidRDefault="00B45487" w:rsidP="00B45487">
      <w:pPr>
        <w:pStyle w:val="HTMLPreformatted"/>
      </w:pPr>
      <w:proofErr w:type="spellStart"/>
      <w:r>
        <w:t>is_a</w:t>
      </w:r>
      <w:proofErr w:type="spellEnd"/>
      <w:r>
        <w:t>: MS</w:t>
      </w:r>
      <w:proofErr w:type="gramStart"/>
      <w:r>
        <w:t>:1000455</w:t>
      </w:r>
      <w:proofErr w:type="gramEnd"/>
      <w:r>
        <w:t xml:space="preserve"> ! </w:t>
      </w:r>
      <w:proofErr w:type="gramStart"/>
      <w:r>
        <w:t>ion</w:t>
      </w:r>
      <w:proofErr w:type="gramEnd"/>
      <w:r>
        <w:t xml:space="preserve"> selection attribute</w:t>
      </w:r>
    </w:p>
    <w:p w:rsidR="00B45487" w:rsidRDefault="00B45487" w:rsidP="00B45487">
      <w:pPr>
        <w:pStyle w:val="HTMLPreformatted"/>
      </w:pPr>
      <w:proofErr w:type="gramStart"/>
      <w:r>
        <w:t>relationship</w:t>
      </w:r>
      <w:proofErr w:type="gramEnd"/>
      <w:r>
        <w:t xml:space="preserve">: </w:t>
      </w:r>
      <w:proofErr w:type="spellStart"/>
      <w:r>
        <w:t>has_units</w:t>
      </w:r>
      <w:proofErr w:type="spellEnd"/>
      <w:r>
        <w:t xml:space="preserve"> MS:1000131 ! </w:t>
      </w:r>
      <w:proofErr w:type="gramStart"/>
      <w:r>
        <w:t>number</w:t>
      </w:r>
      <w:proofErr w:type="gramEnd"/>
      <w:r>
        <w:t xml:space="preserve"> of detector counts</w:t>
      </w:r>
    </w:p>
    <w:p w:rsidR="00B45487" w:rsidRDefault="00B45487" w:rsidP="00B45487">
      <w:pPr>
        <w:pStyle w:val="HTMLPreformatted"/>
      </w:pPr>
      <w:proofErr w:type="gramStart"/>
      <w:r>
        <w:t>relationship</w:t>
      </w:r>
      <w:proofErr w:type="gramEnd"/>
      <w:r>
        <w:t xml:space="preserve">: </w:t>
      </w:r>
      <w:proofErr w:type="spellStart"/>
      <w:r>
        <w:t>has_units</w:t>
      </w:r>
      <w:proofErr w:type="spellEnd"/>
      <w:r>
        <w:t xml:space="preserve"> MS:1000132 ! </w:t>
      </w:r>
      <w:proofErr w:type="spellStart"/>
      <w:proofErr w:type="gramStart"/>
      <w:r>
        <w:t>percent</w:t>
      </w:r>
      <w:proofErr w:type="spellEnd"/>
      <w:proofErr w:type="gramEnd"/>
      <w:r>
        <w:t xml:space="preserve"> of base peak</w:t>
      </w:r>
    </w:p>
    <w:p w:rsidR="00B45487" w:rsidRDefault="00B45487" w:rsidP="00B45487">
      <w:pPr>
        <w:pStyle w:val="HTMLPreformatted"/>
      </w:pPr>
      <w:proofErr w:type="gramStart"/>
      <w:r>
        <w:t>relationship</w:t>
      </w:r>
      <w:proofErr w:type="gramEnd"/>
      <w:r>
        <w:t xml:space="preserve">: </w:t>
      </w:r>
      <w:proofErr w:type="spellStart"/>
      <w:r>
        <w:t>has_units</w:t>
      </w:r>
      <w:proofErr w:type="spellEnd"/>
      <w:r>
        <w:t xml:space="preserve"> MS:1000814 ! </w:t>
      </w:r>
      <w:proofErr w:type="gramStart"/>
      <w:r>
        <w:t>counts</w:t>
      </w:r>
      <w:proofErr w:type="gramEnd"/>
      <w:r>
        <w:t xml:space="preserve"> per second</w:t>
      </w:r>
    </w:p>
    <w:p w:rsidR="00B45487" w:rsidRDefault="00B45487" w:rsidP="00B45487">
      <w:pPr>
        <w:pStyle w:val="HTMLPreformatted"/>
      </w:pPr>
      <w:proofErr w:type="gramStart"/>
      <w:r>
        <w:t>relationship</w:t>
      </w:r>
      <w:proofErr w:type="gramEnd"/>
      <w:r>
        <w:t xml:space="preserve">: </w:t>
      </w:r>
      <w:proofErr w:type="spellStart"/>
      <w:r>
        <w:t>has_units</w:t>
      </w:r>
      <w:proofErr w:type="spellEnd"/>
      <w:r>
        <w:t xml:space="preserve"> MS:1000905 ! </w:t>
      </w:r>
      <w:proofErr w:type="spellStart"/>
      <w:proofErr w:type="gramStart"/>
      <w:r>
        <w:t>percent</w:t>
      </w:r>
      <w:proofErr w:type="spellEnd"/>
      <w:proofErr w:type="gramEnd"/>
      <w:r>
        <w:t xml:space="preserve"> of base peak times 100</w:t>
      </w:r>
    </w:p>
    <w:p w:rsidR="00B45487" w:rsidRDefault="00B45487" w:rsidP="00B45487">
      <w:pPr>
        <w:pStyle w:val="HTMLPreformatted"/>
      </w:pPr>
      <w:proofErr w:type="gramStart"/>
      <w:r>
        <w:t>relationship</w:t>
      </w:r>
      <w:proofErr w:type="gramEnd"/>
      <w:r>
        <w:t xml:space="preserve">: </w:t>
      </w:r>
      <w:proofErr w:type="spellStart"/>
      <w:r>
        <w:t>has_units</w:t>
      </w:r>
      <w:proofErr w:type="spellEnd"/>
      <w:r>
        <w:t xml:space="preserve"> UO:0000269 ! </w:t>
      </w:r>
      <w:proofErr w:type="gramStart"/>
      <w:r>
        <w:t>absorbance</w:t>
      </w:r>
      <w:proofErr w:type="gramEnd"/>
      <w:r>
        <w:t xml:space="preserve"> unit</w:t>
      </w:r>
    </w:p>
    <w:p w:rsidR="00B45487" w:rsidRDefault="00B45487" w:rsidP="00B45487">
      <w:pPr>
        <w:pStyle w:val="HTMLPreformatted"/>
      </w:pPr>
      <w:proofErr w:type="gramStart"/>
      <w:r>
        <w:t>relationship</w:t>
      </w:r>
      <w:proofErr w:type="gramEnd"/>
      <w:r>
        <w:t xml:space="preserve">: </w:t>
      </w:r>
      <w:proofErr w:type="spellStart"/>
      <w:r>
        <w:t>part_of</w:t>
      </w:r>
      <w:proofErr w:type="spellEnd"/>
      <w:r>
        <w:t xml:space="preserve"> MS:1000231 ! </w:t>
      </w:r>
      <w:proofErr w:type="gramStart"/>
      <w:r>
        <w:t>peak</w:t>
      </w:r>
      <w:proofErr w:type="gramEnd"/>
    </w:p>
    <w:p w:rsidR="00B45487" w:rsidRDefault="00B45487" w:rsidP="00B45487">
      <w:pPr>
        <w:pStyle w:val="HTMLPreformatted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A26F3"/>
    <w:multiLevelType w:val="hybridMultilevel"/>
    <w:tmpl w:val="D5B04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356B6"/>
    <w:multiLevelType w:val="hybridMultilevel"/>
    <w:tmpl w:val="9872C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F2A40"/>
    <w:multiLevelType w:val="hybridMultilevel"/>
    <w:tmpl w:val="B37E5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014"/>
    <w:rsid w:val="00017EB6"/>
    <w:rsid w:val="000A75FD"/>
    <w:rsid w:val="00163C37"/>
    <w:rsid w:val="0030407E"/>
    <w:rsid w:val="004402E2"/>
    <w:rsid w:val="005E71F7"/>
    <w:rsid w:val="00836E1D"/>
    <w:rsid w:val="008A289C"/>
    <w:rsid w:val="009537C0"/>
    <w:rsid w:val="00A21FFE"/>
    <w:rsid w:val="00B16678"/>
    <w:rsid w:val="00B45487"/>
    <w:rsid w:val="00C808AE"/>
    <w:rsid w:val="00CA6933"/>
    <w:rsid w:val="00D67051"/>
    <w:rsid w:val="00D8493F"/>
    <w:rsid w:val="00E66A36"/>
    <w:rsid w:val="00E8400C"/>
    <w:rsid w:val="00E85270"/>
    <w:rsid w:val="00E93F29"/>
    <w:rsid w:val="00EB2014"/>
    <w:rsid w:val="00ED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6A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A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A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A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A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3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6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6678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A75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6A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A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A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A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A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3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6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6678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A7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jonesar</dc:creator>
  <cp:lastModifiedBy>ddq</cp:lastModifiedBy>
  <cp:revision>6</cp:revision>
  <dcterms:created xsi:type="dcterms:W3CDTF">2013-12-10T14:10:00Z</dcterms:created>
  <dcterms:modified xsi:type="dcterms:W3CDTF">2013-12-10T14:27:00Z</dcterms:modified>
</cp:coreProperties>
</file>